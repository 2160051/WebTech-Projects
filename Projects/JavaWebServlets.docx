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Pr="00853A7C" w:rsidRDefault="00FC556A">
      <w:pPr>
        <w:rPr>
          <w:b/>
          <w:sz w:val="36"/>
          <w:szCs w:val="36"/>
        </w:rPr>
      </w:pPr>
      <w:r w:rsidRPr="00853A7C">
        <w:rPr>
          <w:b/>
          <w:sz w:val="36"/>
          <w:szCs w:val="36"/>
        </w:rPr>
        <w:t>Servlets</w:t>
      </w:r>
    </w:p>
    <w:p w:rsidR="00BC0F88" w:rsidRDefault="00FC556A">
      <w:r>
        <w:t>Servlets runs and enabled in a java server which is also a Java class. In the form of an HTML page, one of the special type of servlet is a HTTP servlet which provides an HTTP response and handles an HTTP request. A java servlets is a java objects which aims to play the role in client-server communications of a server components.</w:t>
      </w:r>
    </w:p>
    <w:p w:rsidR="005239A1" w:rsidRPr="005239A1" w:rsidRDefault="005239A1" w:rsidP="005239A1">
      <w:pPr>
        <w:shd w:val="clear" w:color="auto" w:fill="FFFFFF"/>
        <w:spacing w:after="0" w:line="240" w:lineRule="auto"/>
        <w:outlineLvl w:val="4"/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</w:pPr>
      <w:r w:rsidRPr="005239A1">
        <w:rPr>
          <w:rFonts w:ascii="Segoe UI" w:eastAsia="Times New Roman" w:hAnsi="Segoe UI" w:cs="Segoe UI"/>
          <w:b/>
          <w:bCs/>
          <w:color w:val="444444"/>
          <w:spacing w:val="15"/>
          <w:sz w:val="23"/>
          <w:szCs w:val="23"/>
          <w:lang w:eastAsia="en-PH"/>
        </w:rPr>
        <w:t>Java Servlet Versions</w:t>
      </w:r>
    </w:p>
    <w:p w:rsidR="005239A1" w:rsidRPr="005239A1" w:rsidRDefault="005239A1" w:rsidP="005239A1">
      <w:pPr>
        <w:shd w:val="clear" w:color="auto" w:fill="FFFFFF"/>
        <w:spacing w:before="144" w:after="96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Servlet has these versions:</w:t>
      </w:r>
      <w:bookmarkStart w:id="0" w:name="_GoBack"/>
      <w:bookmarkEnd w:id="0"/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1.2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1999)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2.2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1.1, EJB 1.1, JDBC 2.0)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1.3 (September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2001)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2.3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1.2, EJB 2.0, JDBC 2.1)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J2EE 1.4 (November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2003)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2.4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2.0, EJB 2.1,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5 (May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2006)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2.5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2.1, JSTL 1.2, JSF 1.2, EJB 3.0, JDBC 3.0)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Java EE 6 (December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 2009) (</w:t>
      </w:r>
      <w:r w:rsidRPr="005239A1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PH"/>
        </w:rPr>
        <w:t>Java Servlet 3.0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, JSP 2.2/EL 2.2, JSTL 1.2, JSF 2.0, EJB 3.1, JDBC 4.0)</w:t>
      </w:r>
    </w:p>
    <w:p w:rsidR="005239A1" w:rsidRPr="005239A1" w:rsidRDefault="005239A1" w:rsidP="005239A1">
      <w:pPr>
        <w:numPr>
          <w:ilvl w:val="0"/>
          <w:numId w:val="3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 xml:space="preserve">Java EE 7: </w:t>
      </w:r>
      <w:r w:rsidRPr="005239A1">
        <w:rPr>
          <w:rFonts w:ascii="Segoe UI" w:eastAsia="Times New Roman" w:hAnsi="Segoe UI" w:cs="Segoe UI"/>
          <w:color w:val="000000"/>
          <w:sz w:val="21"/>
          <w:szCs w:val="21"/>
          <w:lang w:eastAsia="en-PH"/>
        </w:rPr>
        <w:t>end of 2012.</w:t>
      </w:r>
    </w:p>
    <w:p w:rsidR="005239A1" w:rsidRDefault="005239A1"/>
    <w:p w:rsidR="00FC556A" w:rsidRPr="00853A7C" w:rsidRDefault="00FC556A">
      <w:pPr>
        <w:rPr>
          <w:b/>
          <w:sz w:val="36"/>
          <w:szCs w:val="36"/>
        </w:rPr>
      </w:pPr>
      <w:r w:rsidRPr="00853A7C">
        <w:rPr>
          <w:b/>
          <w:sz w:val="36"/>
          <w:szCs w:val="36"/>
        </w:rPr>
        <w:t>Servlets life cycle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Servlet is initialized in </w:t>
      </w:r>
      <w:r>
        <w:rPr>
          <w:b/>
        </w:rPr>
        <w:t xml:space="preserve">init() </w:t>
      </w:r>
      <w:r w:rsidRPr="00305CC3">
        <w:t xml:space="preserve">method </w:t>
      </w:r>
      <w:r>
        <w:t>by calling.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To </w:t>
      </w:r>
      <w:r w:rsidR="00305CC3">
        <w:t xml:space="preserve">process or proceed to a client’s request ,the servlet calls </w:t>
      </w:r>
      <w:r w:rsidR="00305CC3">
        <w:rPr>
          <w:b/>
        </w:rPr>
        <w:t xml:space="preserve">service() </w:t>
      </w:r>
      <w:r w:rsidR="00305CC3">
        <w:t>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 xml:space="preserve">For terminating the servlets, call </w:t>
      </w:r>
      <w:r>
        <w:rPr>
          <w:b/>
        </w:rPr>
        <w:t>destroy()</w:t>
      </w:r>
      <w:r>
        <w:t xml:space="preserve"> 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>Collect the garbage in servlet by the garbage collector of the JVM</w:t>
      </w:r>
      <w:r w:rsidR="00126D0D">
        <w:t xml:space="preserve"> (Java Virtual Machine)</w:t>
      </w:r>
      <w:r>
        <w:t>.</w:t>
      </w:r>
    </w:p>
    <w:p w:rsidR="00305CC3" w:rsidRDefault="000818B2" w:rsidP="00305CC3">
      <w:pPr>
        <w:rPr>
          <w:b/>
        </w:rPr>
      </w:pPr>
      <w:r>
        <w:rPr>
          <w:b/>
        </w:rPr>
        <w:t>i</w:t>
      </w:r>
      <w:r w:rsidR="00305CC3">
        <w:rPr>
          <w:b/>
        </w:rPr>
        <w:t>nit() Method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One-time initializations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 the servlet is created.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Not called for any user requests on the succeeding time or afterwards.</w:t>
      </w:r>
    </w:p>
    <w:p w:rsidR="00305CC3" w:rsidRPr="000818B2" w:rsidRDefault="000818B2" w:rsidP="00305CC3">
      <w:pPr>
        <w:pStyle w:val="ListParagraph"/>
        <w:numPr>
          <w:ilvl w:val="0"/>
          <w:numId w:val="2"/>
        </w:numPr>
        <w:rPr>
          <w:b/>
        </w:rPr>
      </w:pPr>
      <w:r>
        <w:t>It will be used through the entire life of the servlet that loads or creates some data.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public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void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init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()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throws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7F0055"/>
          <w:sz w:val="20"/>
          <w:szCs w:val="20"/>
          <w:lang w:eastAsia="en-PH"/>
        </w:rPr>
        <w:t>ServletException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{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  </w:t>
      </w:r>
      <w:r w:rsidRPr="000818B2">
        <w:rPr>
          <w:rFonts w:ascii="Consolas" w:eastAsia="Times New Roman" w:hAnsi="Consolas" w:cs="Courier New"/>
          <w:color w:val="880000"/>
          <w:sz w:val="20"/>
          <w:szCs w:val="20"/>
          <w:lang w:eastAsia="en-PH"/>
        </w:rPr>
        <w:t>// Initialization code...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}</w:t>
      </w:r>
    </w:p>
    <w:p w:rsidR="00FC556A" w:rsidRDefault="00FC556A">
      <w:pPr>
        <w:rPr>
          <w:b/>
        </w:rPr>
      </w:pPr>
    </w:p>
    <w:p w:rsidR="000818B2" w:rsidRDefault="000818B2">
      <w:pPr>
        <w:rPr>
          <w:b/>
        </w:rPr>
      </w:pPr>
      <w:r>
        <w:rPr>
          <w:b/>
        </w:rPr>
        <w:t>service() Method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Main method.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Handle requests from the client browsers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Write the arrangement or formatted response to the client.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 xml:space="preserve">It checks the HTTP request type such as GET,DELETE,POST,PUT, etc. 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it also calls doPost, doGet, doDelete, doPut, etc.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called by service and container method that supports doPost, doGet, doPut, doDelete methods as appropriate</w:t>
      </w:r>
      <w:r w:rsidR="00126D0D">
        <w:t>.</w:t>
      </w:r>
    </w:p>
    <w:p w:rsidR="00126D0D" w:rsidRDefault="00126D0D" w:rsidP="00126D0D">
      <w:pPr>
        <w:rPr>
          <w:b/>
        </w:rPr>
      </w:pPr>
      <w:r>
        <w:rPr>
          <w:b/>
        </w:rPr>
        <w:t>doGet() Method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it supports the HTTP GET requests.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Used when a small amount of data and insensitive data.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Results from a normal request from HTML form or URL that has no method being specified.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doGet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HttpServletRequest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HttpServletResponse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26D0D" w:rsidRDefault="00126D0D" w:rsidP="00126D0D">
      <w:pPr>
        <w:pStyle w:val="ListParagraph"/>
        <w:numPr>
          <w:ilvl w:val="0"/>
          <w:numId w:val="2"/>
        </w:numPr>
      </w:pPr>
    </w:p>
    <w:p w:rsidR="00126D0D" w:rsidRDefault="00126D0D" w:rsidP="00126D0D">
      <w:pPr>
        <w:rPr>
          <w:b/>
        </w:rPr>
      </w:pPr>
      <w:r>
        <w:rPr>
          <w:b/>
        </w:rPr>
        <w:t>doPost() Method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it supports the HTTP POST requests.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Used when almost large amount of a sensitive data has to be sent.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doPost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HttpServletRequest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HttpServletResponse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/>
    <w:p w:rsidR="00101B8D" w:rsidRDefault="00101B8D" w:rsidP="00101B8D">
      <w:pPr>
        <w:rPr>
          <w:b/>
        </w:rPr>
      </w:pPr>
      <w:r>
        <w:rPr>
          <w:b/>
        </w:rPr>
        <w:t>destroy() Method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Called once at the end of the servlet life cycle.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It contribute the servlet to close database connections, write cookie lists, terminate background threads and other cleanup activities.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Finalization code...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Pr="00853A7C" w:rsidRDefault="00853A7C" w:rsidP="00101B8D">
      <w:pPr>
        <w:rPr>
          <w:b/>
          <w:sz w:val="36"/>
          <w:szCs w:val="36"/>
        </w:rPr>
      </w:pPr>
      <w:r w:rsidRPr="00853A7C">
        <w:rPr>
          <w:b/>
          <w:sz w:val="36"/>
          <w:szCs w:val="36"/>
        </w:rPr>
        <w:t>Servlets Form Data</w:t>
      </w:r>
    </w:p>
    <w:p w:rsidR="00477D77" w:rsidRDefault="00477D77" w:rsidP="00101B8D">
      <w:pPr>
        <w:rPr>
          <w:b/>
        </w:rPr>
      </w:pPr>
    </w:p>
    <w:p w:rsidR="00477D77" w:rsidRDefault="005239A1" w:rsidP="00101B8D">
      <w:pPr>
        <w:rPr>
          <w:b/>
        </w:rPr>
      </w:pPr>
      <w:hyperlink r:id="rId5" w:history="1">
        <w:r w:rsidR="00477D77" w:rsidRPr="002414E0">
          <w:rPr>
            <w:rStyle w:val="Hyperlink"/>
            <w:b/>
          </w:rPr>
          <w:t>https://www.tutorialspoint.com/servlets/servlets-life-cycle.htm</w:t>
        </w:r>
      </w:hyperlink>
    </w:p>
    <w:p w:rsidR="00477D77" w:rsidRDefault="005239A1" w:rsidP="00101B8D">
      <w:pPr>
        <w:rPr>
          <w:b/>
        </w:rPr>
      </w:pPr>
      <w:hyperlink r:id="rId6" w:history="1">
        <w:r w:rsidR="00477D77" w:rsidRPr="002414E0">
          <w:rPr>
            <w:rStyle w:val="Hyperlink"/>
            <w:b/>
          </w:rPr>
          <w:t>https://docs.oracle.com/javaee/6/tutorial/doc/bnafi.html</w:t>
        </w:r>
      </w:hyperlink>
    </w:p>
    <w:p w:rsidR="00477D77" w:rsidRDefault="005239A1" w:rsidP="00101B8D">
      <w:pPr>
        <w:rPr>
          <w:rStyle w:val="Hyperlink"/>
          <w:b/>
        </w:rPr>
      </w:pPr>
      <w:hyperlink r:id="rId7" w:history="1">
        <w:r w:rsidR="00477D77" w:rsidRPr="002414E0">
          <w:rPr>
            <w:rStyle w:val="Hyperlink"/>
            <w:b/>
          </w:rPr>
          <w:t>https://www.javatpoint.com/life-cycle-of-a-servlet</w:t>
        </w:r>
      </w:hyperlink>
    </w:p>
    <w:p w:rsidR="005239A1" w:rsidRDefault="005239A1" w:rsidP="00101B8D">
      <w:pPr>
        <w:rPr>
          <w:rStyle w:val="Hyperlink"/>
          <w:b/>
        </w:rPr>
      </w:pPr>
      <w:r w:rsidRPr="005239A1">
        <w:rPr>
          <w:rStyle w:val="Hyperlink"/>
          <w:b/>
        </w:rPr>
        <w:t>https://www.ntu.edu.sg/home/ehchua/programming/java/JavaServlets.html</w:t>
      </w:r>
    </w:p>
    <w:p w:rsidR="005239A1" w:rsidRDefault="005239A1" w:rsidP="00101B8D">
      <w:pPr>
        <w:rPr>
          <w:b/>
        </w:rPr>
      </w:pPr>
    </w:p>
    <w:p w:rsidR="00477D77" w:rsidRPr="00101B8D" w:rsidRDefault="00477D77" w:rsidP="00101B8D">
      <w:pPr>
        <w:rPr>
          <w:b/>
        </w:rPr>
      </w:pPr>
    </w:p>
    <w:sectPr w:rsidR="00477D77" w:rsidRPr="00101B8D" w:rsidSect="00FC5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784"/>
    <w:multiLevelType w:val="hybridMultilevel"/>
    <w:tmpl w:val="C69ABAFE"/>
    <w:lvl w:ilvl="0" w:tplc="D996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D6F2F"/>
    <w:multiLevelType w:val="multilevel"/>
    <w:tmpl w:val="4B32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34ADC"/>
    <w:multiLevelType w:val="hybridMultilevel"/>
    <w:tmpl w:val="7DFE1440"/>
    <w:lvl w:ilvl="0" w:tplc="A8843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6A"/>
    <w:rsid w:val="000818B2"/>
    <w:rsid w:val="00101B8D"/>
    <w:rsid w:val="00126D0D"/>
    <w:rsid w:val="00305CC3"/>
    <w:rsid w:val="00477D77"/>
    <w:rsid w:val="005239A1"/>
    <w:rsid w:val="00853A7C"/>
    <w:rsid w:val="00BC0F88"/>
    <w:rsid w:val="00C5537E"/>
    <w:rsid w:val="00F012DC"/>
    <w:rsid w:val="00F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25FE-5A6D-49D0-848E-099A2CA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239A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B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0818B2"/>
  </w:style>
  <w:style w:type="character" w:customStyle="1" w:styleId="pln">
    <w:name w:val="pln"/>
    <w:basedOn w:val="DefaultParagraphFont"/>
    <w:rsid w:val="000818B2"/>
  </w:style>
  <w:style w:type="character" w:customStyle="1" w:styleId="pun">
    <w:name w:val="pun"/>
    <w:basedOn w:val="DefaultParagraphFont"/>
    <w:rsid w:val="000818B2"/>
  </w:style>
  <w:style w:type="character" w:customStyle="1" w:styleId="typ">
    <w:name w:val="typ"/>
    <w:basedOn w:val="DefaultParagraphFont"/>
    <w:rsid w:val="000818B2"/>
  </w:style>
  <w:style w:type="character" w:customStyle="1" w:styleId="com">
    <w:name w:val="com"/>
    <w:basedOn w:val="DefaultParagraphFont"/>
    <w:rsid w:val="000818B2"/>
  </w:style>
  <w:style w:type="character" w:styleId="Hyperlink">
    <w:name w:val="Hyperlink"/>
    <w:basedOn w:val="DefaultParagraphFont"/>
    <w:uiPriority w:val="99"/>
    <w:unhideWhenUsed/>
    <w:rsid w:val="00477D7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0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BC0F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5239A1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52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523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ife-cycle-of-a-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ee/6/tutorial/doc/bnafi.html" TargetMode="External"/><Relationship Id="rId5" Type="http://schemas.openxmlformats.org/officeDocument/2006/relationships/hyperlink" Target="https://www.tutorialspoint.com/servlets/servlets-life-cycl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3</cp:revision>
  <dcterms:created xsi:type="dcterms:W3CDTF">2018-05-02T12:06:00Z</dcterms:created>
  <dcterms:modified xsi:type="dcterms:W3CDTF">2018-05-07T06:39:00Z</dcterms:modified>
</cp:coreProperties>
</file>